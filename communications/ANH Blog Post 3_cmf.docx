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465BE" w14:textId="1126E29C" w:rsidR="007D5964" w:rsidRDefault="007D5964">
      <w:r>
        <w:t>ANH Blog Post</w:t>
      </w:r>
    </w:p>
    <w:p w14:paraId="0102AFE2" w14:textId="5E3BAF67" w:rsidR="008A4582" w:rsidRDefault="008A4582"/>
    <w:p w14:paraId="32C4DAC2" w14:textId="7458C229" w:rsidR="00C85753" w:rsidRDefault="00C85753">
      <w:r>
        <w:t>Understanding population-level nutrient intake with greater precision</w:t>
      </w:r>
    </w:p>
    <w:p w14:paraId="58F33C86" w14:textId="4F8A2037" w:rsidR="003474E5" w:rsidRDefault="003474E5">
      <w:r>
        <w:t xml:space="preserve">By Simone </w:t>
      </w:r>
      <w:proofErr w:type="spellStart"/>
      <w:r>
        <w:t>Passarelli</w:t>
      </w:r>
      <w:proofErr w:type="spellEnd"/>
    </w:p>
    <w:p w14:paraId="0D9EE361" w14:textId="2385B7E9" w:rsidR="007D5964" w:rsidRDefault="007D5964"/>
    <w:p w14:paraId="5FB05924" w14:textId="6299C1F4" w:rsidR="00270BCE" w:rsidRDefault="005963DD">
      <w:r>
        <w:tab/>
      </w:r>
      <w:r w:rsidR="00117080">
        <w:t>For many nutrition researchers, our analyses begin with dietary data</w:t>
      </w:r>
      <w:r w:rsidR="00711805">
        <w:t>sets</w:t>
      </w:r>
      <w:r>
        <w:t xml:space="preserve">. But as we know, there are </w:t>
      </w:r>
      <w:r w:rsidR="00117080">
        <w:t>enormous</w:t>
      </w:r>
      <w:r>
        <w:t xml:space="preserve"> gaps in the availability of high-quality food consumption data. </w:t>
      </w:r>
      <w:r w:rsidR="00691DDA">
        <w:t>As a result, many</w:t>
      </w:r>
      <w:r>
        <w:t xml:space="preserve"> researchers </w:t>
      </w:r>
      <w:r w:rsidR="00691DDA">
        <w:t xml:space="preserve">must </w:t>
      </w:r>
      <w:r>
        <w:t>rely on less-</w:t>
      </w:r>
      <w:r w:rsidR="00117080">
        <w:t>than-</w:t>
      </w:r>
      <w:r>
        <w:t xml:space="preserve">ideal measures, like food supply data, single-day recalls, or </w:t>
      </w:r>
      <w:r w:rsidR="00117080">
        <w:t>indices, which can obscure our results and conclusions.</w:t>
      </w:r>
      <w:r w:rsidR="00691DDA">
        <w:t xml:space="preserve"> </w:t>
      </w:r>
      <w:r w:rsidR="00270BCE">
        <w:t xml:space="preserve">In our </w:t>
      </w:r>
      <w:hyperlink r:id="rId5" w:history="1">
        <w:r w:rsidR="00270BCE" w:rsidRPr="00270BCE">
          <w:rPr>
            <w:rStyle w:val="Hyperlink"/>
          </w:rPr>
          <w:t xml:space="preserve">recent paper in </w:t>
        </w:r>
        <w:r w:rsidR="00270BCE" w:rsidRPr="00270BCE">
          <w:rPr>
            <w:rStyle w:val="Hyperlink"/>
            <w:i/>
            <w:iCs/>
          </w:rPr>
          <w:t>The American Journal of Clinical Nutrition</w:t>
        </w:r>
      </w:hyperlink>
      <w:r w:rsidR="00270BCE">
        <w:t xml:space="preserve">, my co-first author Chris Free and I attempted to </w:t>
      </w:r>
      <w:r w:rsidR="00691DDA">
        <w:t xml:space="preserve">address this challenge by </w:t>
      </w:r>
      <w:r w:rsidR="00270BCE">
        <w:t>consolidat</w:t>
      </w:r>
      <w:r w:rsidR="00691DDA">
        <w:t>ing</w:t>
      </w:r>
      <w:r w:rsidR="00270BCE">
        <w:t xml:space="preserve"> </w:t>
      </w:r>
      <w:r w:rsidR="00691DDA">
        <w:t>publicly-</w:t>
      </w:r>
      <w:r w:rsidR="00117080">
        <w:t>available</w:t>
      </w:r>
      <w:r w:rsidR="00270BCE">
        <w:t xml:space="preserve"> dietary data on people’s usual </w:t>
      </w:r>
      <w:r w:rsidR="00CF3671">
        <w:t>nutrient</w:t>
      </w:r>
      <w:r w:rsidR="00270BCE">
        <w:t xml:space="preserve"> intake</w:t>
      </w:r>
      <w:r w:rsidR="00691DDA">
        <w:t xml:space="preserve"> in 31 countries</w:t>
      </w:r>
      <w:r w:rsidR="00AB2722">
        <w:t>,</w:t>
      </w:r>
      <w:r w:rsidR="00270BCE">
        <w:t xml:space="preserve"> estimat</w:t>
      </w:r>
      <w:r w:rsidR="00691DDA">
        <w:t>ing</w:t>
      </w:r>
      <w:r w:rsidR="00270BCE">
        <w:t xml:space="preserve"> what </w:t>
      </w:r>
      <w:del w:id="0" w:author="Chris Free" w:date="2022-06-23T13:08:00Z">
        <w:r w:rsidR="00270BCE" w:rsidDel="00950EFA">
          <w:delText xml:space="preserve">their </w:delText>
        </w:r>
      </w:del>
      <w:r w:rsidR="00270BCE">
        <w:t>intake distributions look like</w:t>
      </w:r>
      <w:r w:rsidR="00065BA4">
        <w:t xml:space="preserve"> for different age and sex groups</w:t>
      </w:r>
      <w:r w:rsidR="00270BCE">
        <w:t>, and mak</w:t>
      </w:r>
      <w:r w:rsidR="00691DDA">
        <w:t>ing</w:t>
      </w:r>
      <w:r w:rsidR="00270BCE">
        <w:t xml:space="preserve"> these distributions publicly available for nutrition researchers</w:t>
      </w:r>
      <w:r w:rsidR="00691DDA">
        <w:t xml:space="preserve"> (</w:t>
      </w:r>
      <w:r w:rsidR="00AB2722">
        <w:t>I also recommend checking out</w:t>
      </w:r>
      <w:r w:rsidR="00DA5246">
        <w:t xml:space="preserve"> a </w:t>
      </w:r>
      <w:hyperlink r:id="rId6" w:history="1">
        <w:r w:rsidR="00DA5246" w:rsidRPr="00AB2722">
          <w:rPr>
            <w:rStyle w:val="Hyperlink"/>
          </w:rPr>
          <w:t>great editorial</w:t>
        </w:r>
      </w:hyperlink>
      <w:r w:rsidR="00DA5246">
        <w:t xml:space="preserve"> by Jessica </w:t>
      </w:r>
      <w:proofErr w:type="spellStart"/>
      <w:r w:rsidR="00DA5246">
        <w:t>Fanzo</w:t>
      </w:r>
      <w:proofErr w:type="spellEnd"/>
      <w:r w:rsidR="00DA5246">
        <w:t xml:space="preserve"> accompanying the paper</w:t>
      </w:r>
      <w:r w:rsidR="00691DDA">
        <w:t>)</w:t>
      </w:r>
      <w:r w:rsidR="00DA5246">
        <w:t xml:space="preserve">. </w:t>
      </w:r>
    </w:p>
    <w:p w14:paraId="67881719" w14:textId="7635C770" w:rsidR="005963DD" w:rsidRDefault="00691DDA" w:rsidP="008A4A17">
      <w:pPr>
        <w:ind w:firstLine="720"/>
      </w:pPr>
      <w:r>
        <w:t>This is an important step forward, because the</w:t>
      </w:r>
      <w:r w:rsidR="008A4A17">
        <w:t xml:space="preserve"> analyses </w:t>
      </w:r>
      <w:ins w:id="1" w:author="Chris Free" w:date="2022-06-23T13:09:00Z">
        <w:r w:rsidR="00950EFA">
          <w:t xml:space="preserve">that </w:t>
        </w:r>
      </w:ins>
      <w:r w:rsidR="00194EBB">
        <w:t xml:space="preserve">nutrition researchers </w:t>
      </w:r>
      <w:r w:rsidR="008A4A17">
        <w:t xml:space="preserve">do </w:t>
      </w:r>
      <w:r w:rsidR="00194EBB">
        <w:t xml:space="preserve">often </w:t>
      </w:r>
      <w:r w:rsidR="008A4A17">
        <w:t>require us to know more than just the average level of</w:t>
      </w:r>
      <w:r w:rsidR="00711805">
        <w:t xml:space="preserve"> </w:t>
      </w:r>
      <w:r w:rsidR="00AB2722">
        <w:t>consumption</w:t>
      </w:r>
      <w:r w:rsidR="008A4A17">
        <w:t xml:space="preserve"> in a population. We need to </w:t>
      </w:r>
      <w:r w:rsidR="00194EBB">
        <w:t>understand</w:t>
      </w:r>
      <w:r w:rsidR="008A4A17">
        <w:t xml:space="preserve"> the full spectrum of a population’s</w:t>
      </w:r>
      <w:r w:rsidR="00AB2722">
        <w:t xml:space="preserve"> nutrient</w:t>
      </w:r>
      <w:r w:rsidR="008A4A17">
        <w:t xml:space="preserve"> </w:t>
      </w:r>
      <w:r w:rsidR="00AB2722">
        <w:t>intake</w:t>
      </w:r>
      <w:r w:rsidR="008A4A17">
        <w:t xml:space="preserve">—in other words, the shape of the distribution around </w:t>
      </w:r>
      <w:r w:rsidR="00AB2722">
        <w:t>the mean</w:t>
      </w:r>
      <w:r w:rsidR="00194EBB">
        <w:t xml:space="preserve"> or median</w:t>
      </w:r>
      <w:r w:rsidR="008A4A17">
        <w:t xml:space="preserve">. </w:t>
      </w:r>
      <w:r w:rsidR="00E659D1">
        <w:t>We may need to</w:t>
      </w:r>
      <w:r w:rsidR="008A4A17">
        <w:t xml:space="preserve"> estimat</w:t>
      </w:r>
      <w:r w:rsidR="00E659D1">
        <w:t>e</w:t>
      </w:r>
      <w:r w:rsidR="008A4A17">
        <w:t xml:space="preserve"> how much of a population is below</w:t>
      </w:r>
      <w:r w:rsidR="00F20339">
        <w:t xml:space="preserve"> or above</w:t>
      </w:r>
      <w:r w:rsidR="008A4A17">
        <w:t xml:space="preserve"> the recommended nutrient intake</w:t>
      </w:r>
      <w:r w:rsidR="00E659D1">
        <w:t>;</w:t>
      </w:r>
      <w:r w:rsidR="005963DD">
        <w:t xml:space="preserve"> </w:t>
      </w:r>
      <w:r w:rsidR="008A4A17">
        <w:t xml:space="preserve">predict the impacts of a </w:t>
      </w:r>
      <w:r w:rsidR="00711805">
        <w:t>fortification</w:t>
      </w:r>
      <w:r w:rsidR="008A4A17">
        <w:t xml:space="preserve"> intervention</w:t>
      </w:r>
      <w:r w:rsidR="00E659D1">
        <w:t>;</w:t>
      </w:r>
      <w:r w:rsidR="008A4A17">
        <w:t xml:space="preserve"> or </w:t>
      </w:r>
      <w:r w:rsidR="00E659D1">
        <w:t xml:space="preserve">determine </w:t>
      </w:r>
      <w:r w:rsidR="008A4A17">
        <w:t xml:space="preserve">which segments of a population are </w:t>
      </w:r>
      <w:r w:rsidR="00711805">
        <w:t>most susceptible to</w:t>
      </w:r>
      <w:r w:rsidR="008A4A17">
        <w:t xml:space="preserve"> chronic diseases.</w:t>
      </w:r>
      <w:r w:rsidR="005963DD">
        <w:t xml:space="preserve"> If we get the shape of the intake distribution wrong, we might grossly overestimate or underestimate </w:t>
      </w:r>
      <w:r w:rsidR="008A4A17">
        <w:t xml:space="preserve">what proportion of a population is at risk. </w:t>
      </w:r>
      <w:r w:rsidR="00711805">
        <w:t>Historically, researchers have had to make an educated guess about what the shape looks like</w:t>
      </w:r>
      <w:ins w:id="2" w:author="Chris Free" w:date="2022-06-23T13:10:00Z">
        <w:r w:rsidR="00950EFA">
          <w:t>; we provide a</w:t>
        </w:r>
      </w:ins>
      <w:ins w:id="3" w:author="Chris Free" w:date="2022-06-23T13:11:00Z">
        <w:r w:rsidR="00950EFA">
          <w:t>n empirical and open-source basis</w:t>
        </w:r>
      </w:ins>
      <w:ins w:id="4" w:author="Chris Free" w:date="2022-06-23T13:10:00Z">
        <w:r w:rsidR="00950EFA">
          <w:t xml:space="preserve"> for </w:t>
        </w:r>
      </w:ins>
      <w:ins w:id="5" w:author="Chris Free" w:date="2022-06-23T13:11:00Z">
        <w:r w:rsidR="00950EFA">
          <w:t>making</w:t>
        </w:r>
      </w:ins>
      <w:ins w:id="6" w:author="Chris Free" w:date="2022-06-23T13:10:00Z">
        <w:r w:rsidR="00950EFA">
          <w:t xml:space="preserve"> this decision.</w:t>
        </w:r>
      </w:ins>
      <w:del w:id="7" w:author="Chris Free" w:date="2022-06-23T13:10:00Z">
        <w:r w:rsidR="00711805" w:rsidDel="00950EFA">
          <w:delText>.</w:delText>
        </w:r>
      </w:del>
      <w:r w:rsidR="00711805">
        <w:t xml:space="preserve"> We based our distributions on actual dietary data, which can allow researchers to estimate population-level nutrient adequacy with greater precision. </w:t>
      </w:r>
    </w:p>
    <w:p w14:paraId="4C912C94" w14:textId="7253A3E6" w:rsidR="00CF3671" w:rsidRDefault="005963DD">
      <w:r>
        <w:tab/>
      </w:r>
      <w:r w:rsidR="008A4A17">
        <w:t>Our paper also disaggregates these distributions for different age and sex groups. When we</w:t>
      </w:r>
      <w:r w:rsidR="008C5FB6">
        <w:t xml:space="preserve">’re forced to rely on </w:t>
      </w:r>
      <w:r w:rsidR="008A4A17">
        <w:t xml:space="preserve">nutrient supply data, we often have to make difficult assumptions about </w:t>
      </w:r>
      <w:r w:rsidR="00AB2722">
        <w:t>how nutrients are distributed among subpopulations.</w:t>
      </w:r>
      <w:r w:rsidR="00EF4D2D">
        <w:t xml:space="preserve"> We might misunderstand entirely how inadequacy differ</w:t>
      </w:r>
      <w:r w:rsidR="008A4A17">
        <w:t>s</w:t>
      </w:r>
      <w:r w:rsidR="00EF4D2D">
        <w:t xml:space="preserve"> for children, women of reproductive age, </w:t>
      </w:r>
      <w:r w:rsidR="00711805">
        <w:t>seniors</w:t>
      </w:r>
      <w:r w:rsidR="00EF4D2D">
        <w:t>, or adolescent boys</w:t>
      </w:r>
      <w:r w:rsidR="008C5FB6">
        <w:t xml:space="preserve"> or girls</w:t>
      </w:r>
      <w:r w:rsidR="00EF4D2D">
        <w:t>. These differences might hold helpful information for targeting interventions based on different nutrients for different populations at different stages of life.</w:t>
      </w:r>
      <w:r w:rsidR="00E659D1">
        <w:t xml:space="preserve"> By providing more detail, we can achieve more accurate and useful results. </w:t>
      </w:r>
    </w:p>
    <w:p w14:paraId="4C5BAB95" w14:textId="72C84957" w:rsidR="00603F7E" w:rsidRDefault="00603F7E">
      <w:r>
        <w:tab/>
        <w:t>My personal favorite contribution of this paper is that all of the</w:t>
      </w:r>
      <w:r w:rsidR="00711805">
        <w:t>se</w:t>
      </w:r>
      <w:r>
        <w:t xml:space="preserve"> distributions are available for you to use in an </w:t>
      </w:r>
      <w:hyperlink r:id="rId7" w:history="1">
        <w:r w:rsidRPr="003474E5">
          <w:rPr>
            <w:rStyle w:val="Hyperlink"/>
          </w:rPr>
          <w:t>R package</w:t>
        </w:r>
      </w:hyperlink>
      <w:r>
        <w:t xml:space="preserve"> right now. You can look at our code and apply these methods in your next analyses. You can calculate nutrient inadequacy in a population (with the DRI’s already built in!), calculate variance and skewness, compare distributions across populations, shift distributions in response to an intervention, or fit our distributions </w:t>
      </w:r>
      <w:r w:rsidR="003474E5">
        <w:t>around</w:t>
      </w:r>
      <w:r>
        <w:t xml:space="preserve"> the means in your own dataset. It’s also fun to browse the distributions for different countries and nutrients</w:t>
      </w:r>
      <w:ins w:id="8" w:author="Chris Free" w:date="2022-06-23T13:13:00Z">
        <w:r w:rsidR="00950EFA">
          <w:t xml:space="preserve"> in </w:t>
        </w:r>
        <w:r w:rsidR="00950EFA">
          <w:fldChar w:fldCharType="begin"/>
        </w:r>
        <w:r w:rsidR="00950EFA">
          <w:instrText xml:space="preserve"> HYPERLINK "https://emlab-ucsb.shinyapps.io/nutriR/" </w:instrText>
        </w:r>
        <w:r w:rsidR="00950EFA">
          <w:fldChar w:fldCharType="separate"/>
        </w:r>
        <w:r w:rsidR="00950EFA" w:rsidRPr="00950EFA">
          <w:rPr>
            <w:rStyle w:val="Hyperlink"/>
          </w:rPr>
          <w:t>this interactive R Shiny web application</w:t>
        </w:r>
        <w:r w:rsidR="00950EFA">
          <w:fldChar w:fldCharType="end"/>
        </w:r>
      </w:ins>
      <w:del w:id="9" w:author="Chris Free" w:date="2022-06-23T13:13:00Z">
        <w:r w:rsidDel="00950EFA">
          <w:delText xml:space="preserve"> </w:delText>
        </w:r>
      </w:del>
      <w:r w:rsidR="00950EFA">
        <w:fldChar w:fldCharType="begin"/>
      </w:r>
      <w:ins w:id="10" w:author="Chris Free" w:date="2022-06-23T13:13:00Z">
        <w:r w:rsidR="00950EFA">
          <w:instrText>HYPERLINK "https://emlab-ucsb.shinyapps.io/nutriR/"</w:instrText>
        </w:r>
      </w:ins>
      <w:del w:id="11" w:author="Chris Free" w:date="2022-06-23T13:13:00Z">
        <w:r w:rsidR="00950EFA" w:rsidDel="00950EFA">
          <w:delInstrText xml:space="preserve"> HYPERLINK "https://emlab-ucsb.shinyapps.io/nutriR/" </w:delInstrText>
        </w:r>
      </w:del>
      <w:ins w:id="12" w:author="Chris Free" w:date="2022-06-23T13:13:00Z"/>
      <w:r w:rsidR="00950EFA">
        <w:fldChar w:fldCharType="separate"/>
      </w:r>
      <w:del w:id="13" w:author="Chris Free" w:date="2022-06-23T13:13:00Z">
        <w:r w:rsidRPr="00603F7E" w:rsidDel="00950EFA">
          <w:rPr>
            <w:rStyle w:val="Hyperlink"/>
          </w:rPr>
          <w:delText>here</w:delText>
        </w:r>
      </w:del>
      <w:r w:rsidR="00950EFA">
        <w:rPr>
          <w:rStyle w:val="Hyperlink"/>
        </w:rPr>
        <w:fldChar w:fldCharType="end"/>
      </w:r>
      <w:r>
        <w:t xml:space="preserve">.  </w:t>
      </w:r>
    </w:p>
    <w:p w14:paraId="40C727F5" w14:textId="048D295F" w:rsidR="008A4A17" w:rsidRDefault="008A4A17">
      <w:r>
        <w:tab/>
      </w:r>
      <w:r w:rsidR="00CF3671">
        <w:t>No method of estimating dietary intake is perfect. We could only estimate with precision the populations for which we had two days of dietary intake data</w:t>
      </w:r>
      <w:r w:rsidR="00591C00">
        <w:t>.</w:t>
      </w:r>
      <w:r w:rsidR="00CF3671">
        <w:t xml:space="preserve"> </w:t>
      </w:r>
      <w:proofErr w:type="spellStart"/>
      <w:r w:rsidR="00591C00">
        <w:t xml:space="preserve">Many </w:t>
      </w:r>
      <w:r w:rsidR="00CF3671">
        <w:t>datasets</w:t>
      </w:r>
      <w:proofErr w:type="spellEnd"/>
      <w:r w:rsidR="00CF3671">
        <w:t xml:space="preserve"> are still not publicly available</w:t>
      </w:r>
      <w:r w:rsidR="00591C00">
        <w:t>.</w:t>
      </w:r>
      <w:r w:rsidR="00CF3671">
        <w:t xml:space="preserve"> </w:t>
      </w:r>
      <w:r w:rsidR="004C44CA">
        <w:t>And o</w:t>
      </w:r>
      <w:r w:rsidR="00CF3671">
        <w:t xml:space="preserve">f course, the underlying surveys and food composition tables carry their own challenges. But we do feel that making these </w:t>
      </w:r>
      <w:r w:rsidR="00194EBB">
        <w:t>methods</w:t>
      </w:r>
      <w:r w:rsidR="00CF3671">
        <w:t xml:space="preserve"> </w:t>
      </w:r>
      <w:r w:rsidR="00194EBB">
        <w:t>transparent</w:t>
      </w:r>
      <w:r w:rsidR="00591C00">
        <w:t xml:space="preserve"> and </w:t>
      </w:r>
      <w:r w:rsidR="00591C00">
        <w:lastRenderedPageBreak/>
        <w:t xml:space="preserve">accessible </w:t>
      </w:r>
      <w:r w:rsidR="00CF3671">
        <w:t xml:space="preserve">will help researchers estimate population-level indicators and impacts with </w:t>
      </w:r>
      <w:r w:rsidR="003474E5">
        <w:t xml:space="preserve">a </w:t>
      </w:r>
      <w:r w:rsidR="00CF3671">
        <w:t>greater</w:t>
      </w:r>
      <w:r w:rsidR="003474E5">
        <w:t xml:space="preserve"> degree of</w:t>
      </w:r>
      <w:r w:rsidR="00CF3671">
        <w:t xml:space="preserve"> nuance. </w:t>
      </w:r>
    </w:p>
    <w:p w14:paraId="30588F21" w14:textId="75335E6C" w:rsidR="00CE0D8A" w:rsidRDefault="00CE0D8A" w:rsidP="00CE0D8A">
      <w:pPr>
        <w:ind w:firstLine="720"/>
      </w:pPr>
      <w:r>
        <w:t>There has been a great deal of progress in recent years in developing more precise estimates of what people eat around the world</w:t>
      </w:r>
      <w:r w:rsidR="00194EBB">
        <w:t xml:space="preserve">, like the </w:t>
      </w:r>
      <w:proofErr w:type="spellStart"/>
      <w:r w:rsidR="00194EBB">
        <w:t>GENuS</w:t>
      </w:r>
      <w:proofErr w:type="spellEnd"/>
      <w:r w:rsidR="00194EBB">
        <w:t xml:space="preserve"> Database, Global Dietary Database, and Global Nutrient Database</w:t>
      </w:r>
      <w:r>
        <w:t xml:space="preserve">. With our new paper, </w:t>
      </w:r>
      <w:r w:rsidR="00E659D1">
        <w:t>my coauthor</w:t>
      </w:r>
      <w:ins w:id="14" w:author="Chris Free" w:date="2022-06-23T13:15:00Z">
        <w:r w:rsidR="00950EFA">
          <w:t>s</w:t>
        </w:r>
      </w:ins>
      <w:r w:rsidR="00591C00">
        <w:t xml:space="preserve"> and I</w:t>
      </w:r>
      <w:r>
        <w:t xml:space="preserve"> hope to contribute to this growing </w:t>
      </w:r>
      <w:r w:rsidR="00591C00">
        <w:t>body of work</w:t>
      </w:r>
      <w:r>
        <w:t xml:space="preserve">—and </w:t>
      </w:r>
      <w:r w:rsidR="00591C00">
        <w:t xml:space="preserve">to support other researchers engaged in this vital field. </w:t>
      </w:r>
      <w:bookmarkStart w:id="15" w:name="_GoBack"/>
      <w:bookmarkEnd w:id="15"/>
    </w:p>
    <w:p w14:paraId="66C1366D" w14:textId="5077A7AC" w:rsidR="00EF4D2D" w:rsidRDefault="00EF4D2D"/>
    <w:sectPr w:rsidR="00EF4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isplayBackgroundShape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64"/>
    <w:rsid w:val="00065BA4"/>
    <w:rsid w:val="00117080"/>
    <w:rsid w:val="00194EBB"/>
    <w:rsid w:val="001E6B9C"/>
    <w:rsid w:val="00270BCE"/>
    <w:rsid w:val="003474E5"/>
    <w:rsid w:val="003D49F0"/>
    <w:rsid w:val="004C44CA"/>
    <w:rsid w:val="00591C00"/>
    <w:rsid w:val="005963DD"/>
    <w:rsid w:val="00603F7E"/>
    <w:rsid w:val="00691DDA"/>
    <w:rsid w:val="00711805"/>
    <w:rsid w:val="007D5964"/>
    <w:rsid w:val="008035BE"/>
    <w:rsid w:val="008A4582"/>
    <w:rsid w:val="008A4A17"/>
    <w:rsid w:val="008C5FB6"/>
    <w:rsid w:val="00950EFA"/>
    <w:rsid w:val="00AB2722"/>
    <w:rsid w:val="00B1127D"/>
    <w:rsid w:val="00C85753"/>
    <w:rsid w:val="00CA25B4"/>
    <w:rsid w:val="00CE0D8A"/>
    <w:rsid w:val="00CF3671"/>
    <w:rsid w:val="00DA5246"/>
    <w:rsid w:val="00E659D1"/>
    <w:rsid w:val="00EF4D2D"/>
    <w:rsid w:val="00F20339"/>
    <w:rsid w:val="00F9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11DAA"/>
  <w15:chartTrackingRefBased/>
  <w15:docId w15:val="{C0616009-5747-894F-BA4E-6F9D0FC89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B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BC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035BE"/>
  </w:style>
  <w:style w:type="character" w:styleId="CommentReference">
    <w:name w:val="annotation reference"/>
    <w:basedOn w:val="DefaultParagraphFont"/>
    <w:uiPriority w:val="99"/>
    <w:semiHidden/>
    <w:unhideWhenUsed/>
    <w:rsid w:val="00E659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59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59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59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59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E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E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free14/nutri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cademic.oup.com/ajcn/advance-article/doi/10.1093/ajcn/nqac120/6604973?searchresult=1" TargetMode="External"/><Relationship Id="rId5" Type="http://schemas.openxmlformats.org/officeDocument/2006/relationships/hyperlink" Target="https://academic.oup.com/ajcn/advance-article/doi/10.1093/ajcn/nqac108/6605334?login=tr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C338D8-17B5-D74E-9069-2A71CE3D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Passarelli</dc:creator>
  <cp:keywords/>
  <dc:description/>
  <cp:lastModifiedBy>Chris Free</cp:lastModifiedBy>
  <cp:revision>10</cp:revision>
  <dcterms:created xsi:type="dcterms:W3CDTF">2022-06-23T16:09:00Z</dcterms:created>
  <dcterms:modified xsi:type="dcterms:W3CDTF">2022-06-23T20:15:00Z</dcterms:modified>
</cp:coreProperties>
</file>